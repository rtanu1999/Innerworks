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91B" w:rsidRPr="0087691B" w:rsidRDefault="0087691B" w:rsidP="0087691B">
      <w:pPr>
        <w:spacing w:before="100" w:beforeAutospacing="1" w:after="100" w:afterAutospacing="1" w:line="240" w:lineRule="auto"/>
        <w:outlineLvl w:val="1"/>
        <w:rPr>
          <w:ins w:id="0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ins w:id="1" w:author="Unknown">
        <w:r w:rsidRPr="0087691B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Fresh Content</w:t>
        </w:r>
      </w:ins>
    </w:p>
    <w:p w:rsidR="0087691B" w:rsidRPr="0087691B" w:rsidRDefault="0087691B" w:rsidP="0087691B">
      <w:pPr>
        <w:spacing w:after="0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"http://www.a2zsonglyrics.com/" </w:instrTex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8769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/ </w: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"http://www.a2zsonglyrics.com/search/label/Kannada%20Lyrics?&amp;max-results=8" </w:instrTex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8769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Kannada Lyrics</w: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/ </w: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"http://www.a2zsonglyrics.com/search/label/Kotigobba%202?&amp;max-results=8" </w:instrTex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spellStart"/>
        <w:r w:rsidRPr="008769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Kotigobba</w:t>
        </w:r>
        <w:proofErr w:type="spellEnd"/>
        <w:r w:rsidRPr="008769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2</w: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/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Kotigobba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2 Kannada Songs Lyrics </w:t>
        </w:r>
      </w:ins>
    </w:p>
    <w:p w:rsidR="0087691B" w:rsidRPr="0087691B" w:rsidRDefault="0087691B" w:rsidP="0087691B">
      <w:pPr>
        <w:spacing w:before="100" w:beforeAutospacing="1" w:after="100" w:afterAutospacing="1" w:line="240" w:lineRule="auto"/>
        <w:outlineLvl w:val="0"/>
        <w:rPr>
          <w:ins w:id="4" w:author="Unknown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5" w:name="1748422806380747258"/>
      <w:bookmarkEnd w:id="5"/>
      <w:proofErr w:type="spellStart"/>
      <w:ins w:id="6" w:author="Unknown">
        <w:r w:rsidRPr="0087691B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 xml:space="preserve"> - </w:t>
        </w:r>
        <w:proofErr w:type="spellStart"/>
        <w:r w:rsidRPr="0087691B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Kotigobba</w:t>
        </w:r>
        <w:proofErr w:type="spellEnd"/>
        <w:r w:rsidRPr="0087691B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 xml:space="preserve"> 2 Kannada Songs Lyrics </w:t>
        </w:r>
      </w:ins>
    </w:p>
    <w:p w:rsidR="0087691B" w:rsidRPr="0087691B" w:rsidRDefault="0087691B" w:rsidP="0087691B">
      <w:pPr>
        <w:spacing w:after="0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</w:rPr>
      </w:pPr>
      <w:ins w:id="8" w:author="Unknown"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"http://www.a2zsonglyrics.com/search/label/Kannada%20Lyrics" </w:instrTex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8769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Kannada Lyrics </w: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"http://www.a2zsonglyrics.com/search/label/Kotigobba%202" </w:instrTex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spellStart"/>
        <w:r w:rsidRPr="008769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Kotigobba</w:t>
        </w:r>
        <w:proofErr w:type="spellEnd"/>
        <w:r w:rsidRPr="008769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2 </w: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87691B" w:rsidRPr="0087691B" w:rsidRDefault="0087691B" w:rsidP="0087691B">
      <w:pPr>
        <w:spacing w:after="0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</w:rPr>
      </w:pPr>
      <w:ins w:id="10" w:author="Unknown"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"http://www.a2zsonglyrics.com/2016/03/kotigobba-2-kannada-movie-song-lyrics.html" </w:instrTex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87691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fldChar w:fldCharType="begin"/>
        </w:r>
        <w:r w:rsidRPr="0087691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instrText xml:space="preserve"> INCLUDEPICTURE "http://everydayalerts.com/wp-content/uploads/2016/07/kotigobba29416m.jpg" \* MERGEFORMATINET </w:instrText>
        </w:r>
      </w:ins>
      <w:r w:rsidRPr="0087691B">
        <w:rPr>
          <w:rFonts w:ascii="Times New Roman" w:eastAsia="Times New Roman" w:hAnsi="Times New Roman" w:cs="Times New Roman"/>
          <w:color w:val="0000FF"/>
          <w:sz w:val="24"/>
          <w:szCs w:val="24"/>
        </w:rPr>
        <w:fldChar w:fldCharType="separate"/>
      </w:r>
      <w:r w:rsidRPr="0087691B">
        <w:rPr>
          <w:rFonts w:ascii="Times New Roman" w:eastAsia="Times New Roman" w:hAnsi="Times New Roman" w:cs="Times New Roman"/>
          <w:color w:val="0000FF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aaluthillave - Kotigobba 2 Kannada Songs Lyrics/ Video/ MP3 Downloads" href="http://www.a2zsonglyrics.com/2016/03/kotigobba-2-kannada-movie-song-lyrics.html" style="width:300pt;height:199.5pt" o:button="t"/>
        </w:pict>
      </w:r>
      <w:ins w:id="11" w:author="Unknown">
        <w:r w:rsidRPr="0087691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fldChar w:fldCharType="end"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Movie: </w:t>
        </w:r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fldChar w:fldCharType="begin"/>
        </w:r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nstrText xml:space="preserve"> HYPERLINK "http://www.a2zsonglyrics.com/2016/03/kotigobba-2-kannada-movie-song-lyrics.html" </w:instrText>
        </w:r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fldChar w:fldCharType="separate"/>
        </w:r>
        <w:proofErr w:type="spellStart"/>
        <w:r w:rsidRPr="0087691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Kotigobba</w:t>
        </w:r>
        <w:proofErr w:type="spellEnd"/>
        <w:r w:rsidRPr="0087691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2</w:t>
        </w:r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fldChar w:fldCharType="end"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Director: K.S </w:t>
        </w:r>
        <w:proofErr w:type="spellStart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Ravikumar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Music: D </w:t>
        </w:r>
        <w:proofErr w:type="spellStart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Imman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Cast: </w:t>
        </w:r>
        <w:proofErr w:type="spellStart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Sudeep</w:t>
        </w:r>
        <w:proofErr w:type="spellEnd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Nithya</w:t>
        </w:r>
        <w:proofErr w:type="spellEnd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Menon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Singers: </w:t>
        </w:r>
        <w:proofErr w:type="spellStart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Shreya</w:t>
        </w:r>
        <w:proofErr w:type="spellEnd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Ghoshal</w:t>
        </w:r>
        <w:proofErr w:type="spellEnd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, Vijay </w:t>
        </w:r>
        <w:proofErr w:type="spellStart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Prakash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</w:rPr>
          <w:t xml:space="preserve"> - </w:t>
        </w:r>
        <w:proofErr w:type="spellStart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</w:rPr>
          <w:t>Kotigobba</w:t>
        </w:r>
        <w:proofErr w:type="spellEnd"/>
        <w:r w:rsidRPr="0087691B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</w:rPr>
          <w:t xml:space="preserve"> 2 Kannada Songs Lyrics</w: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Ninna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haage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matthu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bere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Ninna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haage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matthu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bere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Ondhe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samane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ninna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naa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noduthidda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melu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Thumba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salugeyinda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aa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berethu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hodha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melu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Pakkadalli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kulithukondu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Maige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mayyi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antikondu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Usiru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usiru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besedha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melu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...</w: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Ninna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haage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matthu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bere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Ninna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haage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matthu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bere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Munjane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nanna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paliganthu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saalolla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Mussanje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thanaka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sanihavanthu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saalolla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Nannaase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anisike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naa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helalu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Nighantu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padagale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saalodilla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Ninnolava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cheluva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aleve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kannu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saalodilla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Nannolava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bareve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gagana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haale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salodilla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Ruthugalella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thirugi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hogi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Samaya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hinde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saridu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hogi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Modala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beti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nadeda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melu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..</w: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Ninna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haage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amalu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bere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..</w: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Nisarga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heluthiruva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shakuna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saalolla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Sallapadallu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iruva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sukhavu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saalolla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Ayassu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hecchige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saalodhilla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Nuraaru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janmavu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saalodhilla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Nannolage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iruva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raashi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kanasu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saalodhilla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Nanasaagisoke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daivagalu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saakagolla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Yelu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swaravu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mugidha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melu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Kaduvantha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nanna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ninna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Yugala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geethe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mugiyodhilla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Ninna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haage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amalu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bere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Shwasadhalli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neenu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vaasaviddha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melu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Nanna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hrudhayavannu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haayagi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kaddha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melu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Eradu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hrudhaya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beretha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melu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Haadu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mugidhu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hodha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melu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Mauna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thumbi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bandha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melu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....</w:t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saaluthillave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Ninna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haage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matthu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bere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illave</w:t>
        </w:r>
        <w:proofErr w:type="spellEnd"/>
        <w:r w:rsidRPr="0087691B">
          <w:rPr>
            <w:rFonts w:ascii="Times New Roman" w:eastAsia="Times New Roman" w:hAnsi="Times New Roman" w:cs="Times New Roman"/>
            <w:sz w:val="24"/>
            <w:szCs w:val="24"/>
          </w:rPr>
          <w:t>....</w:t>
        </w:r>
      </w:ins>
    </w:p>
    <w:p w:rsidR="00E51682" w:rsidRDefault="00E51682"/>
    <w:sectPr w:rsidR="00E51682" w:rsidSect="00E5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691B"/>
    <w:rsid w:val="0087691B"/>
    <w:rsid w:val="00E51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82"/>
  </w:style>
  <w:style w:type="paragraph" w:styleId="Heading1">
    <w:name w:val="heading 1"/>
    <w:basedOn w:val="Normal"/>
    <w:link w:val="Heading1Char"/>
    <w:uiPriority w:val="9"/>
    <w:qFormat/>
    <w:rsid w:val="00876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6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69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7691B"/>
    <w:rPr>
      <w:color w:val="0000FF"/>
      <w:u w:val="single"/>
    </w:rPr>
  </w:style>
  <w:style w:type="character" w:customStyle="1" w:styleId="label-info">
    <w:name w:val="label-info"/>
    <w:basedOn w:val="DefaultParagraphFont"/>
    <w:rsid w:val="008769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49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47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8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19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smarty</cp:lastModifiedBy>
  <cp:revision>1</cp:revision>
  <dcterms:created xsi:type="dcterms:W3CDTF">2018-05-08T12:45:00Z</dcterms:created>
  <dcterms:modified xsi:type="dcterms:W3CDTF">2018-05-08T12:45:00Z</dcterms:modified>
</cp:coreProperties>
</file>